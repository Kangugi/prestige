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Declaration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declare that this research is my original work and has not been presented in any institution for the</w:t>
      </w:r>
      <w:r>
        <w:rPr>
          <w:rFonts w:ascii="Times New Roman" w:cs="Times New Roman" w:hAnsi="Times New Roman"/>
          <w:sz w:val="24"/>
          <w:szCs w:val="24"/>
        </w:rPr>
        <w:t xml:space="preserve"> award of any</w:t>
      </w:r>
      <w:r>
        <w:rPr>
          <w:rFonts w:ascii="Times New Roman" w:cs="Times New Roman" w:hAnsi="Times New Roman"/>
          <w:sz w:val="24"/>
          <w:szCs w:val="24"/>
        </w:rPr>
        <w:t xml:space="preserve"> degree.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Researcher,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Opiyo Brenda Atieno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HSM212-0436/2022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Signed:…</w:t>
      </w:r>
      <w:r>
        <w:rPr>
          <w:rFonts w:ascii="Times New Roman" w:cs="Times New Roman" w:hAnsi="Times New Roman"/>
          <w:sz w:val="24"/>
          <w:szCs w:val="24"/>
        </w:rPr>
        <w:t>…………………………………..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Date:…</w:t>
      </w:r>
      <w:r>
        <w:rPr>
          <w:rFonts w:ascii="Times New Roman" w:cs="Times New Roman" w:hAnsi="Times New Roman"/>
          <w:sz w:val="24"/>
          <w:szCs w:val="24"/>
        </w:rPr>
        <w:t>……………………………...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Approval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This research has been submitted with the approval of my </w:t>
      </w:r>
      <w:r>
        <w:rPr>
          <w:rFonts w:ascii="Times New Roman" w:cs="Times New Roman" w:hAnsi="Times New Roman"/>
          <w:sz w:val="24"/>
          <w:szCs w:val="24"/>
        </w:rPr>
        <w:t>supervisors.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</w:t>
      </w:r>
      <w:r>
        <w:rPr>
          <w:rFonts w:ascii="Times New Roman" w:cs="Times New Roman" w:hAnsi="Times New Roman"/>
          <w:sz w:val="24"/>
          <w:szCs w:val="24"/>
        </w:rPr>
        <w:t>. Lordin Wanjala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Senior Lecturer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Department of Clinical Medicine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Jomo Kenyatta University of Science and Technology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Signed:</w:t>
      </w:r>
      <w:r>
        <w:rPr>
          <w:rFonts w:ascii="Times New Roman" w:cs="Times New Roman" w:hAnsi="Times New Roman"/>
          <w:sz w:val="24"/>
          <w:szCs w:val="24"/>
        </w:rPr>
        <w:t>…</w:t>
      </w:r>
      <w:r>
        <w:rPr>
          <w:rFonts w:ascii="Times New Roman" w:cs="Times New Roman" w:hAnsi="Times New Roman"/>
          <w:sz w:val="24"/>
          <w:szCs w:val="24"/>
        </w:rPr>
        <w:t>………………………………………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del w:id="0" w:author="User" w:date="2024-07-16T16:48:00Z"/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Dr. Moses Gona Kitsao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MBChB, M.MED (Ophthalmology)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Consultant Ophthalmologist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Medical Director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Sabatia Eye Hospital.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Signed:…</w:t>
      </w:r>
      <w:r>
        <w:rPr>
          <w:rFonts w:ascii="Times New Roman" w:cs="Times New Roman" w:hAnsi="Times New Roman"/>
          <w:sz w:val="24"/>
          <w:szCs w:val="24"/>
        </w:rPr>
        <w:t>………………………………</w:t>
      </w:r>
      <w:r>
        <w:rPr>
          <w:rFonts w:ascii="Times New Roman" w:cs="Times New Roman" w:hAnsi="Times New Roman"/>
          <w:sz w:val="24"/>
          <w:szCs w:val="24"/>
        </w:rPr>
        <w:t>……..</w:t>
      </w:r>
    </w:p>
    <w:p>
      <w:pPr>
        <w:pStyle w:val="style0"/>
        <w:tabs>
          <w:tab w:val="left" w:leader="none" w:pos="518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bookmarkStart w:id="0" w:name="_GoBack"/>
      <w:bookmarkEnd w:id="0"/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75</Words>
  <Pages>1</Pages>
  <Characters>518</Characters>
  <Application>WPS Office</Application>
  <DocSecurity>0</DocSecurity>
  <Paragraphs>22</Paragraphs>
  <ScaleCrop>false</ScaleCrop>
  <LinksUpToDate>false</LinksUpToDate>
  <CharactersWithSpaces>577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2024-07-20T15:20:00Z</dcterms:created>
  <dc:creator>User</dc:creator>
  <lastModifiedBy>M2101K7BG</lastModifiedBy>
  <dcterms:modified xsi:type="dcterms:W3CDTF">2024-07-20T16:27:58Z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c1098deb-8918-4d1c-801f-d8a389077eba</vt:lpwstr>
  </property>
  <property fmtid="{D5CDD505-2E9C-101B-9397-08002B2CF9AE}" pid="3" name="ICV">
    <vt:lpwstr>8577e72282724bed82a7c7c3f261483e</vt:lpwstr>
  </property>
</Properties>
</file>